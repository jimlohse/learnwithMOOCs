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A3132" w14:textId="7A590A7F" w:rsidR="002D18D2" w:rsidRDefault="00502831">
      <w:pPr>
        <w:rPr>
          <w:rFonts w:eastAsia="MS Mincho"/>
        </w:rPr>
      </w:pPr>
      <w:r w:rsidRPr="00502831">
        <w:rPr>
          <w:rFonts w:eastAsia="MS Mincho"/>
          <w:bCs/>
          <w:noProof/>
          <w:sz w:val="48"/>
          <w:szCs w:val="48"/>
        </w:rPr>
        <w:t>Case Study: A MOOC About MOOCs</w:t>
      </w:r>
    </w:p>
    <w:p w14:paraId="354E11BF" w14:textId="77777777" w:rsidR="002D18D2" w:rsidRDefault="002D18D2">
      <w:pPr>
        <w:rPr>
          <w:rFonts w:eastAsia="MS Mincho"/>
        </w:rPr>
      </w:pPr>
    </w:p>
    <w:p w14:paraId="0F0BAA46" w14:textId="77777777" w:rsidR="002D18D2" w:rsidRDefault="002D18D2">
      <w:pPr>
        <w:rPr>
          <w:rFonts w:eastAsia="MS Mincho"/>
        </w:rPr>
      </w:pPr>
    </w:p>
    <w:p w14:paraId="4D9009C2"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9D33883" w14:textId="52A106FC" w:rsidR="008A55B5" w:rsidRDefault="008A55B5" w:rsidP="00F57F80">
      <w:pPr>
        <w:pStyle w:val="Heading1"/>
        <w:rPr>
          <w:rFonts w:eastAsia="MS Mincho"/>
        </w:rPr>
      </w:pPr>
      <w:r w:rsidRPr="00F57F80">
        <w:rPr>
          <w:rFonts w:eastAsia="MS Mincho"/>
        </w:rPr>
        <w:t>Introduction</w:t>
      </w:r>
    </w:p>
    <w:p w14:paraId="0FCB1BC7" w14:textId="77777777" w:rsidR="00990D9C" w:rsidRDefault="00990D9C" w:rsidP="00990D9C">
      <w:pPr>
        <w:pStyle w:val="BodyText"/>
      </w:pPr>
      <w:r>
        <w:t xml:space="preserve">Traditional on-campus education is often prohibitive for people with physical or mental disabilities. The increasing availability of online courses makes it possible for previously marginalized students to attain higher levels of education. The Georgia Institute of Technology Online </w:t>
      </w:r>
      <w:proofErr w:type="spellStart"/>
      <w:proofErr w:type="gramStart"/>
      <w:r>
        <w:t>Master's</w:t>
      </w:r>
      <w:proofErr w:type="spellEnd"/>
      <w:r>
        <w:t xml:space="preserve"> of Science</w:t>
      </w:r>
      <w:proofErr w:type="gramEnd"/>
      <w:r>
        <w:t xml:space="preserve"> in Computer Science (OMS-CS) program is a perfect example. The fully online, blended MOOC format makes postgraduate education possible for those left behind by traditional universities. The low cost (currently $7000 for the program) make it affordable. The flexible, MOOC-based instruction attracts people who already have enough structured time in their lives. Many students are non-traditional professionals.</w:t>
      </w:r>
    </w:p>
    <w:p w14:paraId="272BB5AF" w14:textId="4899718A" w:rsidR="008A55B5" w:rsidRDefault="00990D9C" w:rsidP="00990D9C">
      <w:pPr>
        <w:pStyle w:val="BodyText"/>
      </w:pPr>
      <w:r>
        <w:t>In this case study, we describe a project that started with two goals. To present methods and results, both goals involved building a MOOC on an open source platform. After several iterations of researching MOOCs, we chose the Moodle platform and implemented it on Amazon Web Services (AWS). Because this was a semester-long project for a Computer Science graduate course, the primary functional requirement was to limit costs – AWS' so-called free tier is not always free! Because the project was a prototype, specific considerations customarily needed for a highly scalable MOOC were not a requirement. Proof of concept was the goal</w:t>
      </w:r>
      <w:r w:rsidR="008A55B5">
        <w:t>.</w:t>
      </w:r>
    </w:p>
    <w:p w14:paraId="5DB5F4E8" w14:textId="77777777" w:rsidR="00AC33DA" w:rsidRDefault="00AC33DA" w:rsidP="00F57F80">
      <w:pPr>
        <w:pStyle w:val="Heading1"/>
      </w:pPr>
      <w:r>
        <w:rPr>
          <w:rFonts w:eastAsia="MS Mincho"/>
        </w:rPr>
        <w:t xml:space="preserve">A MOOC </w:t>
      </w:r>
      <w:r w:rsidRPr="00F57F80">
        <w:rPr>
          <w:rFonts w:eastAsia="MS Mincho"/>
        </w:rPr>
        <w:t>about</w:t>
      </w:r>
      <w:r>
        <w:rPr>
          <w:rFonts w:eastAsia="MS Mincho"/>
        </w:rPr>
        <w:t xml:space="preserve"> MOOCs</w:t>
      </w:r>
    </w:p>
    <w:p w14:paraId="54358DA6" w14:textId="3573C47A" w:rsidR="008A55B5" w:rsidRDefault="00E5374D" w:rsidP="00EF3A1A">
      <w:pPr>
        <w:pStyle w:val="Heading2"/>
      </w:pPr>
      <w:r>
        <w:t>Documenting the Process of Building the MOOC on AWS</w:t>
      </w:r>
    </w:p>
    <w:p w14:paraId="4552A853" w14:textId="77777777" w:rsidR="00327C42" w:rsidRDefault="00327C42" w:rsidP="00327C42">
      <w:pPr>
        <w:pStyle w:val="BodyText"/>
      </w:pPr>
      <w:r>
        <w:t xml:space="preserve">The first part of the project was to build a MOOC about MOOCs. Because we were going to perform all the Linux systems administration steps to set up and launch the MOOC instance, those steps were documented in a MOOC. One video in that MOOC shows how to launch "5-minute Moodle" using the </w:t>
      </w:r>
      <w:proofErr w:type="spellStart"/>
      <w:r>
        <w:t>Bitnami</w:t>
      </w:r>
      <w:proofErr w:type="spellEnd"/>
      <w:r>
        <w:t xml:space="preserve"> Moodle Amazon Machine Image (AMI). This simple approach bypasses hours of Linux command line </w:t>
      </w:r>
      <w:proofErr w:type="gramStart"/>
      <w:r>
        <w:t>tasks, yet</w:t>
      </w:r>
      <w:proofErr w:type="gramEnd"/>
      <w:r>
        <w:t xml:space="preserve"> leaves the student without the knowledge of the Linux command line interface (CLI) environment. Because Moodle is not a "set and forget" application, learners will benefit from the DIY approach in future Moodle administration tasks.</w:t>
      </w:r>
    </w:p>
    <w:p w14:paraId="0F1042DC" w14:textId="77777777" w:rsidR="00327C42" w:rsidRDefault="00327C42" w:rsidP="00327C42">
      <w:pPr>
        <w:pStyle w:val="BodyText"/>
      </w:pPr>
      <w:r>
        <w:t xml:space="preserve">The popular and sophisticated Open edX project was considered but rejected because it needs more resources than the AWS </w:t>
      </w:r>
      <w:proofErr w:type="gramStart"/>
      <w:r>
        <w:t>free-tier</w:t>
      </w:r>
      <w:proofErr w:type="gramEnd"/>
      <w:r>
        <w:t xml:space="preserve"> provides. AWS makes a t</w:t>
      </w:r>
      <w:proofErr w:type="gramStart"/>
      <w:r>
        <w:t>2.micro</w:t>
      </w:r>
      <w:proofErr w:type="gramEnd"/>
      <w:r>
        <w:t xml:space="preserve"> instance possible to run 24/7, but only provisions 1Gb of RAM on a single virtual core. Canvas and Blackboard were also considered but they are expensive, closed source applications.</w:t>
      </w:r>
    </w:p>
    <w:p w14:paraId="2587EC41" w14:textId="43AFFCAD" w:rsidR="008A55B5" w:rsidRDefault="00327C42" w:rsidP="00327C42">
      <w:pPr>
        <w:pStyle w:val="BodyText"/>
      </w:pPr>
      <w:r>
        <w:t>Finally, Moodle is more popular in international settings, especially in the developing world. Much research centered on Moodle log data is from Eastern Europe and Latin America</w:t>
      </w:r>
      <w:r w:rsidR="008A55B5">
        <w:t>.</w:t>
      </w:r>
    </w:p>
    <w:p w14:paraId="6A7F3002" w14:textId="36AA19B5" w:rsidR="008A55B5" w:rsidRDefault="00EB18D6" w:rsidP="00EF3A1A">
      <w:pPr>
        <w:pStyle w:val="Heading2"/>
      </w:pPr>
      <w:r>
        <w:t>Analyzing MOOC Log Data: Focus on At-Risk Students</w:t>
      </w:r>
    </w:p>
    <w:p w14:paraId="15062012" w14:textId="040B050A" w:rsidR="00820FE9" w:rsidRDefault="00820FE9" w:rsidP="00820FE9">
      <w:pPr>
        <w:pStyle w:val="BodyText"/>
      </w:pPr>
      <w:r>
        <w:t xml:space="preserve">The second part of the project was initially planned to be a new analysis of MOOC log data using machine learning and statistical libraries. A common goal in this type of analysis is </w:t>
      </w:r>
      <w:r>
        <w:t>identifying "at-risk" students who are not likely to pass a course. Some learners will sign up for MOOCs never intending to finish all the material – it is not worth expending effort to retain them. The MOOC manager will want to focus on the students who sign up with a full intent to finish. Tracking students manually is an impossible task in a well-subscribed MOOC – automated tools must be applied.</w:t>
      </w:r>
    </w:p>
    <w:p w14:paraId="2C61B7FC" w14:textId="27090A36" w:rsidR="008A55B5" w:rsidRDefault="00820FE9" w:rsidP="00820FE9">
      <w:pPr>
        <w:pStyle w:val="BodyText"/>
      </w:pPr>
      <w:r>
        <w:t>After reviewing available research in this area, it became evident that nearly all published research is done by researchers using data from their own companies or universities. There have been several attempts to share MOOC log data publicly, but the challenge in terms of legal risk and standardizing a schema have been a barrier. This new knowledge led to a different approach where we documented the various ways of sharing MOOC data in a MOOC. The successful approaches were highlighted</w:t>
      </w:r>
      <w:r w:rsidR="008A55B5">
        <w:t>.</w:t>
      </w:r>
    </w:p>
    <w:p w14:paraId="779FF82C" w14:textId="7DAB754A" w:rsidR="005702D0" w:rsidRDefault="005702D0" w:rsidP="005702D0">
      <w:pPr>
        <w:pStyle w:val="Heading1"/>
        <w:rPr>
          <w:rFonts w:eastAsia="MS Mincho"/>
        </w:rPr>
      </w:pPr>
      <w:r w:rsidRPr="005702D0">
        <w:rPr>
          <w:rFonts w:eastAsia="MS Mincho"/>
        </w:rPr>
        <w:t>JITT, AGILE, LEAN DEVELOPMENT AND MOOCS</w:t>
      </w:r>
    </w:p>
    <w:p w14:paraId="1EE1EFA0" w14:textId="77777777" w:rsidR="008759EC" w:rsidRDefault="008759EC" w:rsidP="008759EC">
      <w:pPr>
        <w:pStyle w:val="BodyText"/>
      </w:pPr>
      <w:r>
        <w:t xml:space="preserve">The </w:t>
      </w:r>
      <w:proofErr w:type="spellStart"/>
      <w:r>
        <w:t>multiMOOC</w:t>
      </w:r>
      <w:proofErr w:type="spellEnd"/>
      <w:r>
        <w:t xml:space="preserve"> Moodle instance successfully applies Agile, Lean Software Development, and Just-in-time Teaching (JITT). We </w:t>
      </w:r>
      <w:proofErr w:type="spellStart"/>
      <w:r>
        <w:t>setout</w:t>
      </w:r>
      <w:proofErr w:type="spellEnd"/>
      <w:r>
        <w:t xml:space="preserve"> planning to obtain an anonymized data set. Based on older press releases, the Harvard/MIT Person-Course database looked like the right candidate. Once we realized this data set was not available, the search for publicly available data sets began. It became apparent that anonymized data sets are the exception, not the rule. The focus shifted.</w:t>
      </w:r>
    </w:p>
    <w:p w14:paraId="5CB2889E" w14:textId="43B031D0" w:rsidR="008759EC" w:rsidRDefault="008759EC" w:rsidP="008759EC">
      <w:pPr>
        <w:pStyle w:val="BodyText"/>
      </w:pPr>
      <w:r>
        <w:t>There are now four MOOCs in the Moodle instance:</w:t>
      </w:r>
    </w:p>
    <w:p w14:paraId="6E3968C5" w14:textId="45803C24" w:rsidR="003D75D3" w:rsidRDefault="00613DCE" w:rsidP="003D75D3">
      <w:pPr>
        <w:pStyle w:val="bulletlist"/>
      </w:pPr>
      <w:proofErr w:type="spellStart"/>
      <w:r w:rsidRPr="001D67CD">
        <w:t>metaMOOC</w:t>
      </w:r>
      <w:proofErr w:type="spellEnd"/>
      <w:r w:rsidRPr="001D67CD">
        <w:t xml:space="preserve"> – The original "MOOC about MOOCs" teaching how to set up a Moodle instance on AWS</w:t>
      </w:r>
      <w:r>
        <w:t>.</w:t>
      </w:r>
      <w:r w:rsidR="00AA5E78">
        <w:t xml:space="preserve"> There is a “5-minute Moodle” section plus more than thirty videos showing the Linux systems administration tasks needed to set up Moodle on AWS manually.</w:t>
      </w:r>
    </w:p>
    <w:p w14:paraId="2B754DB2" w14:textId="4AE8C13D" w:rsidR="003D75D3" w:rsidRDefault="00613DCE" w:rsidP="003D75D3">
      <w:pPr>
        <w:pStyle w:val="bulletlist"/>
      </w:pPr>
      <w:proofErr w:type="spellStart"/>
      <w:r w:rsidRPr="001D67CD">
        <w:t>maintMOOC</w:t>
      </w:r>
      <w:proofErr w:type="spellEnd"/>
      <w:r>
        <w:t xml:space="preserve"> is a</w:t>
      </w:r>
      <w:r w:rsidRPr="001D67CD">
        <w:t>n ad-hoc MOOC documenting maintenance tasks as they come up</w:t>
      </w:r>
      <w:r w:rsidR="003D75D3">
        <w:t>.</w:t>
      </w:r>
      <w:r w:rsidR="002156ED">
        <w:t xml:space="preserve"> As of this writing it is AWS specific. As we migrate the site to Google Cloud and link a domain </w:t>
      </w:r>
      <w:proofErr w:type="gramStart"/>
      <w:r w:rsidR="002156ED">
        <w:t>name</w:t>
      </w:r>
      <w:proofErr w:type="gramEnd"/>
      <w:r w:rsidR="002156ED">
        <w:t xml:space="preserve"> </w:t>
      </w:r>
      <w:r w:rsidR="00AA5E78">
        <w:t>we will add these tasks.</w:t>
      </w:r>
    </w:p>
    <w:p w14:paraId="7F11F157" w14:textId="33DE2619" w:rsidR="00613DCE" w:rsidRPr="001D67CD" w:rsidRDefault="00613DCE" w:rsidP="00613DCE">
      <w:pPr>
        <w:pStyle w:val="bulletlist"/>
      </w:pPr>
      <w:proofErr w:type="spellStart"/>
      <w:r w:rsidRPr="001D67CD">
        <w:t>buildMOOC</w:t>
      </w:r>
      <w:proofErr w:type="spellEnd"/>
      <w:r>
        <w:t xml:space="preserve"> is a</w:t>
      </w:r>
      <w:r w:rsidRPr="001D67CD">
        <w:t xml:space="preserve"> MOOC showing how to build out content in a Moodle instance</w:t>
      </w:r>
      <w:r>
        <w:t xml:space="preserve">. </w:t>
      </w:r>
      <w:proofErr w:type="spellStart"/>
      <w:r>
        <w:t>buildMOOC</w:t>
      </w:r>
      <w:proofErr w:type="spellEnd"/>
      <w:r>
        <w:t xml:space="preserve"> also has key content regarding </w:t>
      </w:r>
      <w:r w:rsidR="002156ED">
        <w:t>learning theories and pedagogies.</w:t>
      </w:r>
    </w:p>
    <w:p w14:paraId="0DE407EE" w14:textId="26126D0E" w:rsidR="00613DCE" w:rsidRDefault="00613DCE" w:rsidP="00613DCE">
      <w:pPr>
        <w:pStyle w:val="bulletlist"/>
      </w:pPr>
      <w:proofErr w:type="spellStart"/>
      <w:r w:rsidRPr="001D67CD">
        <w:t>dataMOOC</w:t>
      </w:r>
      <w:proofErr w:type="spellEnd"/>
      <w:r>
        <w:t xml:space="preserve"> is a</w:t>
      </w:r>
      <w:r w:rsidRPr="001D67CD">
        <w:t xml:space="preserve"> MOOC about the various MOOC platforms, highlighting an R-based analysis of a publicly available MOOC log data set</w:t>
      </w:r>
      <w:r>
        <w:t>.</w:t>
      </w:r>
    </w:p>
    <w:p w14:paraId="2C6F47D3" w14:textId="5ED4534F" w:rsidR="004D4779" w:rsidRDefault="004D4779" w:rsidP="00832509">
      <w:pPr>
        <w:pStyle w:val="Heading1"/>
      </w:pPr>
      <w:r>
        <w:t>Lessons Learned</w:t>
      </w:r>
    </w:p>
    <w:p w14:paraId="0B977C59" w14:textId="77777777" w:rsidR="00832509" w:rsidRDefault="00832509" w:rsidP="00832509">
      <w:pPr>
        <w:pStyle w:val="Heading2"/>
        <w:numPr>
          <w:ilvl w:val="1"/>
          <w:numId w:val="17"/>
        </w:numPr>
        <w:tabs>
          <w:tab w:val="left" w:pos="288"/>
        </w:tabs>
      </w:pPr>
      <w:r>
        <w:t>Increasing Diversity Through Educational Access</w:t>
      </w:r>
    </w:p>
    <w:p w14:paraId="4D8A282A" w14:textId="16408CAA" w:rsidR="00832509" w:rsidRDefault="00832509" w:rsidP="00832509">
      <w:pPr>
        <w:pStyle w:val="BodyText"/>
      </w:pPr>
      <w:r>
        <w:t xml:space="preserve">Several valuable lessons have been learned in the process of building </w:t>
      </w:r>
      <w:proofErr w:type="spellStart"/>
      <w:r>
        <w:t>multiMOOC</w:t>
      </w:r>
      <w:proofErr w:type="spellEnd"/>
      <w:r>
        <w:t>. As noted in the introduction, MOOCs are leveling the playing field for learners</w:t>
      </w:r>
      <w:r w:rsidR="0007796A">
        <w:t xml:space="preserve"> of </w:t>
      </w:r>
      <w:r w:rsidR="003D0B40">
        <w:t>all socioeconomic backgrounds</w:t>
      </w:r>
      <w:bookmarkStart w:id="0" w:name="_GoBack"/>
      <w:bookmarkEnd w:id="0"/>
      <w:r>
        <w:t xml:space="preserve">. People with medical, geographical or financial challenges now have a wide range of choices from free MOOCs to </w:t>
      </w:r>
      <w:proofErr w:type="spellStart"/>
      <w:r>
        <w:t>nano</w:t>
      </w:r>
      <w:proofErr w:type="spellEnd"/>
      <w:r>
        <w:t xml:space="preserve">-degree programs to blended MOOCs. </w:t>
      </w:r>
      <w:r>
        <w:lastRenderedPageBreak/>
        <w:t xml:space="preserve">Blended MOOCs involve traditional enrollment at a university that teaches part or </w:t>
      </w:r>
      <w:proofErr w:type="gramStart"/>
      <w:r>
        <w:t>all of</w:t>
      </w:r>
      <w:proofErr w:type="gramEnd"/>
      <w:r>
        <w:t xml:space="preserve"> the courses over the internet-- this leads to a traditional degree. In the case of OMS-CS, it is the same degree and diploma as the on-campus version of the Computer Science program, ranked #8 in the United States.</w:t>
      </w:r>
    </w:p>
    <w:p w14:paraId="4833B830" w14:textId="77777777" w:rsidR="00832509" w:rsidRDefault="00832509" w:rsidP="00832509">
      <w:pPr>
        <w:pStyle w:val="Heading2"/>
        <w:numPr>
          <w:ilvl w:val="1"/>
          <w:numId w:val="17"/>
        </w:numPr>
        <w:tabs>
          <w:tab w:val="left" w:pos="288"/>
        </w:tabs>
      </w:pPr>
      <w:r>
        <w:t>Expanding Learner Community Through MOOCs</w:t>
      </w:r>
    </w:p>
    <w:p w14:paraId="032DD69E" w14:textId="77777777" w:rsidR="00832509" w:rsidRDefault="00832509" w:rsidP="00832509">
      <w:pPr>
        <w:pStyle w:val="BodyText"/>
      </w:pPr>
      <w:r>
        <w:t xml:space="preserve">An analysis of Google web-based keyword searches revealed a trend where US-based searches for MOOC peaked in 2014 and have trended down, stabilizing only recently. The worldwide trend follows a different pattern entirely: searches ramped up until 2014 and have stayed at a plateau. Worldwide searches also show a seasonality, revealing an inverse relationship between searches for </w:t>
      </w:r>
    </w:p>
    <w:p w14:paraId="108F2253" w14:textId="77777777" w:rsidR="00832509" w:rsidRDefault="00832509" w:rsidP="00832509">
      <w:pPr>
        <w:pStyle w:val="BodyText"/>
      </w:pPr>
      <w:r>
        <w:t>Coursera financial aid, GA Tech student loans</w:t>
      </w:r>
    </w:p>
    <w:p w14:paraId="6E6A8FC4" w14:textId="77777777" w:rsidR="004266D3" w:rsidRDefault="004266D3" w:rsidP="004266D3">
      <w:pPr>
        <w:pStyle w:val="Heading1"/>
      </w:pPr>
      <w:r w:rsidRPr="004266D3">
        <w:rPr>
          <w:rFonts w:eastAsia="MS Mincho"/>
        </w:rPr>
        <w:t>Conclusion</w:t>
      </w:r>
    </w:p>
    <w:p w14:paraId="1326E0E5" w14:textId="518DE626" w:rsidR="004D4779" w:rsidRPr="004D4779" w:rsidRDefault="004266D3" w:rsidP="004266D3">
      <w:pPr>
        <w:pStyle w:val="BodyText"/>
      </w:pPr>
      <w:r>
        <w:t xml:space="preserve">We learned several valuable lessons along the path of completing this research study. As noted in the introduction, MOOCs are leveling the playing field for learners. People with medical, geographical or financial challenges now have a wide range of choices from free MOOCs to </w:t>
      </w:r>
      <w:proofErr w:type="spellStart"/>
      <w:r>
        <w:t>nano</w:t>
      </w:r>
      <w:proofErr w:type="spellEnd"/>
      <w:r>
        <w:t xml:space="preserve">-degree programs to blended MOOCs. Blended MOOCs involve traditional enrollment at a university that teaches part or </w:t>
      </w:r>
      <w:proofErr w:type="gramStart"/>
      <w:r>
        <w:t>all of</w:t>
      </w:r>
      <w:proofErr w:type="gramEnd"/>
      <w:r>
        <w:t xml:space="preserve"> the courses over the internet. This leads to a traditional degree. In the case of OMS-CS, it is the same degree and diploma as the on-campus version of the Computer Science program</w:t>
      </w:r>
      <w:r w:rsidR="00572558">
        <w:t>.</w:t>
      </w:r>
    </w:p>
    <w:p w14:paraId="43B20E42" w14:textId="77777777" w:rsidR="008A55B5" w:rsidRDefault="008A55B5">
      <w:pPr>
        <w:pStyle w:val="Heading5"/>
        <w:rPr>
          <w:rFonts w:eastAsia="MS Mincho"/>
        </w:rPr>
      </w:pPr>
      <w:r>
        <w:rPr>
          <w:rFonts w:eastAsia="MS Mincho"/>
        </w:rPr>
        <w:t>References</w:t>
      </w:r>
    </w:p>
    <w:p w14:paraId="20D9CFFF" w14:textId="77777777" w:rsidR="002D18D2" w:rsidRDefault="002D18D2" w:rsidP="002D18D2">
      <w:pPr>
        <w:pStyle w:val="BodyText"/>
      </w:pPr>
      <w:r>
        <w:t xml:space="preserve">The template will number citations consecutively within brackets [1]. The sentence punctuation follows the bracket [2]. </w:t>
      </w:r>
      <w:r>
        <w:t>Refer simply to the reference number, as in [3]—do not use “Ref. [3]” or “reference [3]” except at the beginning of a sentence: “Reference [3] was the first ...”</w:t>
      </w:r>
    </w:p>
    <w:p w14:paraId="5F0D3131" w14:textId="77777777" w:rsidR="002D18D2" w:rsidRDefault="002D18D2" w:rsidP="002D18D2">
      <w:pPr>
        <w:pStyle w:val="BodyText"/>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825108D" w14:textId="77777777" w:rsidR="002D18D2" w:rsidRDefault="002D18D2" w:rsidP="002D18D2">
      <w:pPr>
        <w:pStyle w:val="BodyText"/>
      </w:pPr>
      <w:r>
        <w:t>For papers published in translation journals, please give the English citation first, followed by the original foreign-language citation [6].</w:t>
      </w:r>
    </w:p>
    <w:p w14:paraId="60F8AC57" w14:textId="77777777"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14:paraId="3EF86B82"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5B413543"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6FA53FC7"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318C9979"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79E88B40"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6932FD59" w14:textId="77777777" w:rsidR="002D18D2" w:rsidRDefault="008A55B5" w:rsidP="002D18D2">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642E3D22" w14:textId="77777777" w:rsidR="002D18D2" w:rsidRPr="002D18D2" w:rsidRDefault="002D18D2" w:rsidP="002D18D2">
      <w:pPr>
        <w:pStyle w:val="references"/>
        <w:rPr>
          <w:rFonts w:eastAsia="MS Mincho"/>
        </w:rPr>
        <w:sectPr w:rsidR="002D18D2" w:rsidRPr="002D18D2" w:rsidSect="002D18D2">
          <w:type w:val="continuous"/>
          <w:pgSz w:w="11909" w:h="16834" w:code="9"/>
          <w:pgMar w:top="1080" w:right="734" w:bottom="2434" w:left="734" w:header="720" w:footer="720" w:gutter="0"/>
          <w:cols w:num="2" w:space="340"/>
          <w:docGrid w:linePitch="360"/>
        </w:sectPr>
      </w:pPr>
    </w:p>
    <w:p w14:paraId="5CEC4094" w14:textId="77777777" w:rsidR="008A55B5" w:rsidRDefault="008A55B5" w:rsidP="002D18D2">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4E02B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3167B"/>
    <w:multiLevelType w:val="multilevel"/>
    <w:tmpl w:val="3098B84C"/>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0F668FA"/>
    <w:multiLevelType w:val="multilevel"/>
    <w:tmpl w:val="1A6E415C"/>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BD90587"/>
    <w:multiLevelType w:val="hybridMultilevel"/>
    <w:tmpl w:val="DEFE5888"/>
    <w:lvl w:ilvl="0" w:tplc="D218A16A">
      <w:numFmt w:val="bullet"/>
      <w:lvlText w:val="•"/>
      <w:lvlJc w:val="left"/>
      <w:pPr>
        <w:ind w:left="723" w:hanging="435"/>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70420E6"/>
    <w:multiLevelType w:val="hybridMultilevel"/>
    <w:tmpl w:val="BF0E2F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3"/>
  </w:num>
  <w:num w:numId="12">
    <w:abstractNumId w:val="13"/>
  </w:num>
  <w:num w:numId="13">
    <w:abstractNumId w:val="0"/>
  </w:num>
  <w:num w:numId="14">
    <w:abstractNumId w:val="2"/>
  </w:num>
  <w:num w:numId="15">
    <w:abstractNumId w:val="1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4390D"/>
    <w:rsid w:val="0007796A"/>
    <w:rsid w:val="000B4641"/>
    <w:rsid w:val="000D58B6"/>
    <w:rsid w:val="0010711E"/>
    <w:rsid w:val="0011317B"/>
    <w:rsid w:val="00127EDD"/>
    <w:rsid w:val="001D67CD"/>
    <w:rsid w:val="002156ED"/>
    <w:rsid w:val="00276735"/>
    <w:rsid w:val="002864A3"/>
    <w:rsid w:val="002B3B81"/>
    <w:rsid w:val="002D18D2"/>
    <w:rsid w:val="00327C42"/>
    <w:rsid w:val="003A47B5"/>
    <w:rsid w:val="003A59A6"/>
    <w:rsid w:val="003D0B40"/>
    <w:rsid w:val="003D75D3"/>
    <w:rsid w:val="003F1DBA"/>
    <w:rsid w:val="004059FE"/>
    <w:rsid w:val="004266D3"/>
    <w:rsid w:val="004445B3"/>
    <w:rsid w:val="004D4779"/>
    <w:rsid w:val="00502831"/>
    <w:rsid w:val="005702D0"/>
    <w:rsid w:val="00572558"/>
    <w:rsid w:val="005A32C6"/>
    <w:rsid w:val="005B520E"/>
    <w:rsid w:val="005B535B"/>
    <w:rsid w:val="006108A4"/>
    <w:rsid w:val="00613DCE"/>
    <w:rsid w:val="006C4648"/>
    <w:rsid w:val="0072064C"/>
    <w:rsid w:val="007442B3"/>
    <w:rsid w:val="00753F7B"/>
    <w:rsid w:val="007728E9"/>
    <w:rsid w:val="00787C5A"/>
    <w:rsid w:val="007919DE"/>
    <w:rsid w:val="007C0308"/>
    <w:rsid w:val="008014D2"/>
    <w:rsid w:val="008054BC"/>
    <w:rsid w:val="00820FE9"/>
    <w:rsid w:val="00832509"/>
    <w:rsid w:val="008759EC"/>
    <w:rsid w:val="008A55B5"/>
    <w:rsid w:val="008A75C8"/>
    <w:rsid w:val="0097508D"/>
    <w:rsid w:val="00990D9C"/>
    <w:rsid w:val="00A510F7"/>
    <w:rsid w:val="00AA5E78"/>
    <w:rsid w:val="00AC33DA"/>
    <w:rsid w:val="00AC6519"/>
    <w:rsid w:val="00B519BC"/>
    <w:rsid w:val="00BB57AD"/>
    <w:rsid w:val="00BF70EA"/>
    <w:rsid w:val="00CB66E6"/>
    <w:rsid w:val="00D03695"/>
    <w:rsid w:val="00D9156D"/>
    <w:rsid w:val="00DE4FB4"/>
    <w:rsid w:val="00E5374D"/>
    <w:rsid w:val="00E91219"/>
    <w:rsid w:val="00EA506F"/>
    <w:rsid w:val="00EB18D6"/>
    <w:rsid w:val="00EE4362"/>
    <w:rsid w:val="00EF18D7"/>
    <w:rsid w:val="00EF1E8A"/>
    <w:rsid w:val="00EF3A1A"/>
    <w:rsid w:val="00F57F8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B05D4"/>
  <w15:docId w15:val="{E072F81E-4FB8-4046-AC0A-E44A3752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ListLabel3">
    <w:name w:val="ListLabel 3"/>
    <w:qFormat/>
    <w:rsid w:val="004266D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James Lohse</cp:lastModifiedBy>
  <cp:revision>26</cp:revision>
  <dcterms:created xsi:type="dcterms:W3CDTF">2019-05-12T10:55:00Z</dcterms:created>
  <dcterms:modified xsi:type="dcterms:W3CDTF">2019-05-12T11:47:00Z</dcterms:modified>
</cp:coreProperties>
</file>